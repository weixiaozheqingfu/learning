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67" w:rsidRDefault="00326867" w:rsidP="00B037AB">
      <w:pPr>
        <w:widowControl/>
        <w:shd w:val="clear" w:color="auto" w:fill="FFFFFF"/>
        <w:wordWrap w:val="0"/>
        <w:spacing w:line="3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28"/>
        </w:rPr>
      </w:pPr>
      <w:r w:rsidRPr="00326867">
        <w:rPr>
          <w:rFonts w:ascii="微软雅黑" w:eastAsia="微软雅黑" w:hAnsi="微软雅黑" w:cs="宋体"/>
          <w:color w:val="333333"/>
          <w:kern w:val="36"/>
          <w:sz w:val="28"/>
        </w:rPr>
        <w:t>https://zhidao.baidu.com/question/587951165640935605.html</w:t>
      </w:r>
    </w:p>
    <w:p w:rsidR="00326867" w:rsidRDefault="00326867" w:rsidP="00B037AB">
      <w:pPr>
        <w:widowControl/>
        <w:shd w:val="clear" w:color="auto" w:fill="FFFFFF"/>
        <w:wordWrap w:val="0"/>
        <w:spacing w:line="30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28"/>
        </w:rPr>
      </w:pPr>
    </w:p>
    <w:p w:rsidR="00B037AB" w:rsidRPr="00B037AB" w:rsidRDefault="00B037AB" w:rsidP="00B037AB">
      <w:pPr>
        <w:widowControl/>
        <w:shd w:val="clear" w:color="auto" w:fill="FFFFFF"/>
        <w:wordWrap w:val="0"/>
        <w:spacing w:line="30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18"/>
          <w:szCs w:val="18"/>
        </w:rPr>
      </w:pPr>
      <w:r w:rsidRPr="00B037AB">
        <w:rPr>
          <w:rFonts w:ascii="微软雅黑" w:eastAsia="微软雅黑" w:hAnsi="微软雅黑" w:cs="宋体" w:hint="eastAsia"/>
          <w:color w:val="333333"/>
          <w:kern w:val="36"/>
          <w:sz w:val="28"/>
        </w:rPr>
        <w:t>为什么站点使用https加密之后还能看到相关数据</w:t>
      </w:r>
    </w:p>
    <w:p w:rsidR="00B037AB" w:rsidRPr="00B037AB" w:rsidRDefault="00B037AB" w:rsidP="00B037AB">
      <w:pPr>
        <w:widowControl/>
        <w:shd w:val="clear" w:color="auto" w:fill="FFFFFF"/>
        <w:spacing w:line="334" w:lineRule="atLeast"/>
        <w:jc w:val="left"/>
        <w:rPr>
          <w:rFonts w:ascii="微软雅黑" w:eastAsia="微软雅黑" w:hAnsi="微软雅黑" w:cs="宋体"/>
          <w:color w:val="9EADB6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FFFFFF"/>
          <w:kern w:val="0"/>
          <w:sz w:val="16"/>
          <w:szCs w:val="16"/>
          <w:shd w:val="clear" w:color="auto" w:fill="4DC86F"/>
        </w:rPr>
        <w:drawing>
          <wp:inline distT="0" distB="0" distL="0" distR="0">
            <wp:extent cx="380365" cy="380365"/>
            <wp:effectExtent l="0" t="0" r="0" b="0"/>
            <wp:docPr id="1" name="图片 1" descr="https://iknowpc.bdimg.com/static/question-new/widget/ask/replyer/img/gift.7b31617.gif?154537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pc.bdimg.com/static/question-new/widget/ask/replyer/img/gift.7b31617.gif?15453729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37AB">
        <w:rPr>
          <w:rFonts w:ascii="微软雅黑" w:eastAsia="微软雅黑" w:hAnsi="微软雅黑" w:cs="宋体" w:hint="eastAsia"/>
          <w:color w:val="FFFFFF"/>
          <w:kern w:val="0"/>
          <w:sz w:val="16"/>
        </w:rPr>
        <w:t> 我来答</w:t>
      </w:r>
    </w:p>
    <w:p w:rsidR="00B037AB" w:rsidRPr="00B037AB" w:rsidRDefault="00B037AB" w:rsidP="00B037AB">
      <w:pPr>
        <w:widowControl/>
        <w:shd w:val="clear" w:color="auto" w:fill="FFFFFF"/>
        <w:spacing w:line="392" w:lineRule="atLeast"/>
        <w:jc w:val="left"/>
        <w:rPr>
          <w:ins w:id="0" w:author="Unknown"/>
          <w:rFonts w:ascii="PingFangSC-Regular" w:eastAsia="微软雅黑" w:hAnsi="PingFangSC-Regular" w:cs="宋体" w:hint="eastAsia"/>
          <w:color w:val="9EACB6"/>
          <w:kern w:val="0"/>
          <w:sz w:val="14"/>
          <w:szCs w:val="14"/>
        </w:rPr>
      </w:pPr>
      <w:ins w:id="1" w:author="Unknown">
        <w:r w:rsidRPr="00B037AB">
          <w:rPr>
            <w:rFonts w:ascii="PingFangSC-Regular" w:eastAsia="微软雅黑" w:hAnsi="PingFangSC-Regular" w:cs="宋体"/>
            <w:color w:val="9EACB6"/>
            <w:kern w:val="0"/>
            <w:sz w:val="14"/>
            <w:szCs w:val="14"/>
          </w:rPr>
          <w:t>分享</w:t>
        </w:r>
      </w:ins>
    </w:p>
    <w:p w:rsidR="00B037AB" w:rsidRPr="00B037AB" w:rsidRDefault="00CF487C" w:rsidP="00B037AB">
      <w:pPr>
        <w:widowControl/>
        <w:shd w:val="clear" w:color="auto" w:fill="FFFFFF"/>
        <w:spacing w:line="334" w:lineRule="atLeast"/>
        <w:jc w:val="left"/>
        <w:rPr>
          <w:rFonts w:ascii="微软雅黑" w:eastAsia="微软雅黑" w:hAnsi="微软雅黑" w:cs="宋体"/>
          <w:color w:val="9EADB6"/>
          <w:kern w:val="0"/>
          <w:sz w:val="14"/>
          <w:szCs w:val="14"/>
        </w:rPr>
      </w:pPr>
      <w:r w:rsidRPr="00B037AB">
        <w:rPr>
          <w:rFonts w:ascii="微软雅黑" w:eastAsia="微软雅黑" w:hAnsi="微软雅黑" w:cs="宋体"/>
          <w:color w:val="333333"/>
          <w:kern w:val="0"/>
          <w:sz w:val="14"/>
        </w:rPr>
        <w:fldChar w:fldCharType="begin"/>
      </w:r>
      <w:ins w:id="2" w:author="Unknown">
        <w:r w:rsidR="00B037AB" w:rsidRPr="00B037AB">
          <w:rPr>
            <w:rFonts w:ascii="微软雅黑" w:eastAsia="微软雅黑" w:hAnsi="微软雅黑" w:cs="宋体"/>
            <w:color w:val="333333"/>
            <w:kern w:val="0"/>
            <w:sz w:val="14"/>
          </w:rPr>
          <w:instrText xml:space="preserve"> HYPERLINK "javascript:void(0)" </w:instrText>
        </w:r>
        <w:r w:rsidRPr="00B037AB">
          <w:rPr>
            <w:rFonts w:ascii="微软雅黑" w:eastAsia="微软雅黑" w:hAnsi="微软雅黑" w:cs="宋体"/>
            <w:color w:val="333333"/>
            <w:kern w:val="0"/>
            <w:sz w:val="14"/>
          </w:rPr>
          <w:fldChar w:fldCharType="separate"/>
        </w:r>
        <w:r w:rsidR="00B037AB" w:rsidRPr="00B037AB">
          <w:rPr>
            <w:rFonts w:ascii="PingFangSC-Regular" w:eastAsia="微软雅黑" w:hAnsi="PingFangSC-Regular" w:cs="宋体"/>
            <w:color w:val="9EACB6"/>
            <w:kern w:val="0"/>
            <w:sz w:val="14"/>
            <w:u w:val="single"/>
          </w:rPr>
          <w:t>举报</w:t>
        </w:r>
        <w:r w:rsidRPr="00B037AB">
          <w:rPr>
            <w:rFonts w:ascii="微软雅黑" w:eastAsia="微软雅黑" w:hAnsi="微软雅黑" w:cs="宋体"/>
            <w:color w:val="333333"/>
            <w:kern w:val="0"/>
            <w:sz w:val="14"/>
          </w:rPr>
          <w:fldChar w:fldCharType="end"/>
        </w:r>
      </w:ins>
      <w:r w:rsidR="00B037AB" w:rsidRPr="00B037AB">
        <w:rPr>
          <w:rFonts w:ascii="微软雅黑" w:eastAsia="微软雅黑" w:hAnsi="微软雅黑" w:cs="宋体" w:hint="eastAsia"/>
          <w:color w:val="9EACB6"/>
          <w:kern w:val="0"/>
          <w:sz w:val="14"/>
          <w:szCs w:val="14"/>
        </w:rPr>
        <w:t>浏览 718 次</w:t>
      </w:r>
    </w:p>
    <w:p w:rsidR="00B037AB" w:rsidRPr="00B037AB" w:rsidRDefault="00B037AB" w:rsidP="00B037AB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7A8F9A"/>
          <w:kern w:val="0"/>
          <w:szCs w:val="21"/>
        </w:rPr>
      </w:pPr>
      <w:r w:rsidRPr="00B037AB">
        <w:rPr>
          <w:rFonts w:ascii="微软雅黑" w:eastAsia="微软雅黑" w:hAnsi="微软雅黑" w:cs="宋体" w:hint="eastAsia"/>
          <w:color w:val="7A8F9A"/>
          <w:kern w:val="0"/>
        </w:rPr>
        <w:t>2个回答</w:t>
      </w:r>
    </w:p>
    <w:p w:rsidR="00B037AB" w:rsidRPr="00B037AB" w:rsidRDefault="00CF487C" w:rsidP="00B037AB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7A8F9A"/>
          <w:kern w:val="0"/>
          <w:sz w:val="14"/>
          <w:szCs w:val="14"/>
        </w:rPr>
      </w:pPr>
      <w:hyperlink r:id="rId7" w:tgtFrame="_blank" w:history="1">
        <w:r w:rsidR="00B037AB" w:rsidRPr="00B037AB">
          <w:rPr>
            <w:rFonts w:ascii="微软雅黑" w:eastAsia="微软雅黑" w:hAnsi="微软雅黑" w:cs="宋体" w:hint="eastAsia"/>
            <w:color w:val="000000"/>
            <w:kern w:val="0"/>
            <w:sz w:val="14"/>
          </w:rPr>
          <w:t>#热议#</w:t>
        </w:r>
        <w:r w:rsidR="00B037AB" w:rsidRPr="00B037AB">
          <w:rPr>
            <w:rFonts w:ascii="微软雅黑" w:eastAsia="微软雅黑" w:hAnsi="微软雅黑" w:cs="宋体" w:hint="eastAsia"/>
            <w:color w:val="34B458"/>
            <w:kern w:val="0"/>
            <w:sz w:val="14"/>
            <w:u w:val="single"/>
          </w:rPr>
          <w:t> </w:t>
        </w:r>
        <w:r w:rsidR="00B037AB" w:rsidRPr="00B037AB">
          <w:rPr>
            <w:rFonts w:ascii="微软雅黑" w:eastAsia="微软雅黑" w:hAnsi="微软雅黑" w:cs="宋体" w:hint="eastAsia"/>
            <w:color w:val="34B458"/>
            <w:kern w:val="0"/>
            <w:sz w:val="14"/>
          </w:rPr>
          <w:t>考研在即，你如何看待大学生蜂拥考研的现象？</w:t>
        </w:r>
      </w:hyperlink>
    </w:p>
    <w:p w:rsidR="00B037AB" w:rsidRPr="00B037AB" w:rsidRDefault="00B037AB" w:rsidP="00B037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037AB">
        <w:rPr>
          <w:rFonts w:ascii="微软雅黑" w:eastAsia="微软雅黑" w:hAnsi="微软雅黑" w:cs="宋体" w:hint="eastAsia"/>
          <w:color w:val="333333"/>
          <w:kern w:val="0"/>
          <w:sz w:val="16"/>
        </w:rPr>
        <w:t>热心网友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 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</w:r>
      <w:r w:rsidRPr="00B037AB">
        <w:rPr>
          <w:rFonts w:ascii="微软雅黑" w:eastAsia="微软雅黑" w:hAnsi="微软雅黑" w:cs="宋体" w:hint="eastAsia"/>
          <w:color w:val="9EACB6"/>
          <w:kern w:val="0"/>
          <w:sz w:val="14"/>
        </w:rPr>
        <w:t>2016-12-16</w:t>
      </w:r>
    </w:p>
    <w:p w:rsidR="00B037AB" w:rsidRPr="00B037AB" w:rsidRDefault="00B037AB" w:rsidP="00B037AB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bookmarkStart w:id="3" w:name="here"/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为什么站点使用了https加密之后，还是能够用firebug之类的软件查看到提交到的信息，并且还是明文的?例如说这样：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这是因为:https(ssl)加密是发生在应用层与传输层之间，所以在传输层看到的数据才是经过加密的，而我们捕捉到的http post，是应用层的数据，此时还没有经过加密。这些明文信息，其实就是你的本地数据。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加密数据只有客户端和服务器端才能得到明文，客户端到服务端的通信过程是安全的。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可能有些读者会对此表示担忧了：这样的话密码不是会被本地恶意软件截获么?只能说的确存在这样的可能。不过在银行电商等安全防护程度较高的网站，除了https加密外，还有安全控件加密，用户必须下载安全控件后才能输入密码，以支付宝为例：通过下图可以发现就算在本地也无法查看账号信息。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针对这个问题，沃通CA建议：行政、金融、电商等需要高安全防护的站点在实行https加密外，还应该部署沃通客户端证书，以强身份认证的方式替代不安全的账号密码认证，确保登录过程中的安全无忧，同时还能弱口令漏洞，最大程度保护用户信息安全。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此外，针对使用安全控件辅助登录的站点，沃通还建议使用代码签名证书，以保证安全控件在下载传输过程中没有被篡改及破坏。从而保证代码的完整性，保护用户不会被病毒、恶意代码和间谍软件所侵害，真正做到全面安全防护。</w:t>
      </w:r>
    </w:p>
    <w:p w:rsidR="00B037AB" w:rsidRPr="00B037AB" w:rsidRDefault="00B037AB" w:rsidP="00B037AB">
      <w:pPr>
        <w:widowControl/>
        <w:shd w:val="clear" w:color="auto" w:fill="FFFFFF"/>
        <w:wordWrap w:val="0"/>
        <w:spacing w:line="369" w:lineRule="atLeast"/>
        <w:jc w:val="left"/>
        <w:textAlignment w:val="center"/>
        <w:rPr>
          <w:rFonts w:ascii="Arial" w:eastAsia="微软雅黑" w:hAnsi="Arial" w:cs="Arial"/>
          <w:color w:val="9EADB6"/>
          <w:kern w:val="0"/>
          <w:sz w:val="2"/>
          <w:szCs w:val="2"/>
        </w:rPr>
      </w:pPr>
      <w:r w:rsidRPr="00B037AB">
        <w:rPr>
          <w:rFonts w:ascii="Arial" w:eastAsia="微软雅黑" w:hAnsi="Arial" w:cs="Arial"/>
          <w:color w:val="9EADB6"/>
          <w:kern w:val="0"/>
          <w:sz w:val="2"/>
        </w:rPr>
        <w:t> </w:t>
      </w:r>
      <w:r w:rsidRPr="00B037AB">
        <w:rPr>
          <w:rFonts w:ascii="PingFangSC-Semibold" w:eastAsia="微软雅黑" w:hAnsi="PingFangSC-Semibold" w:cs="Arial"/>
          <w:b/>
          <w:bCs/>
          <w:color w:val="34B458"/>
          <w:kern w:val="0"/>
          <w:position w:val="-6"/>
          <w:sz w:val="14"/>
        </w:rPr>
        <w:t>5</w:t>
      </w:r>
      <w:r w:rsidRPr="00B037AB">
        <w:rPr>
          <w:rFonts w:ascii="Arial" w:eastAsia="微软雅黑" w:hAnsi="Arial" w:cs="Arial"/>
          <w:color w:val="9EADB6"/>
          <w:kern w:val="0"/>
          <w:sz w:val="2"/>
          <w:szCs w:val="2"/>
        </w:rPr>
        <w:t>  </w:t>
      </w:r>
      <w:r w:rsidRPr="00B037AB">
        <w:rPr>
          <w:rFonts w:ascii="Arial" w:eastAsia="微软雅黑" w:hAnsi="Arial" w:cs="Arial"/>
          <w:color w:val="9EADB6"/>
          <w:kern w:val="0"/>
          <w:sz w:val="2"/>
        </w:rPr>
        <w:t> </w:t>
      </w:r>
    </w:p>
    <w:p w:rsidR="00B037AB" w:rsidRPr="00B037AB" w:rsidRDefault="00B037AB" w:rsidP="00B037AB">
      <w:pPr>
        <w:widowControl/>
        <w:shd w:val="clear" w:color="auto" w:fill="FFFFFF"/>
        <w:wordWrap w:val="0"/>
        <w:ind w:left="311"/>
        <w:jc w:val="left"/>
        <w:rPr>
          <w:ins w:id="4" w:author="Unknown"/>
          <w:rFonts w:ascii="Arial" w:eastAsia="微软雅黑" w:hAnsi="Arial" w:cs="Arial"/>
          <w:color w:val="9EADB6"/>
          <w:kern w:val="0"/>
          <w:position w:val="-2"/>
          <w:sz w:val="14"/>
          <w:szCs w:val="14"/>
        </w:rPr>
      </w:pPr>
      <w:ins w:id="5" w:author="Unknown">
        <w:r w:rsidRPr="00B037AB">
          <w:rPr>
            <w:rFonts w:ascii="Arial" w:eastAsia="微软雅黑" w:hAnsi="Arial" w:cs="Arial"/>
            <w:color w:val="9EADB6"/>
            <w:kern w:val="0"/>
            <w:sz w:val="14"/>
            <w:szCs w:val="14"/>
          </w:rPr>
          <w:t> </w:t>
        </w:r>
      </w:ins>
      <w:r w:rsidRPr="00B037AB">
        <w:rPr>
          <w:rFonts w:ascii="PingFangSC-Regular" w:eastAsia="微软雅黑" w:hAnsi="PingFangSC-Regular" w:cs="Arial"/>
          <w:color w:val="333333"/>
          <w:kern w:val="0"/>
          <w:position w:val="-4"/>
          <w:sz w:val="14"/>
        </w:rPr>
        <w:t>评论</w:t>
      </w:r>
      <w:r w:rsidRPr="00B037AB">
        <w:rPr>
          <w:rFonts w:ascii="Arial" w:eastAsia="微软雅黑" w:hAnsi="Arial" w:cs="Arial"/>
          <w:color w:val="9EADB6"/>
          <w:kern w:val="0"/>
          <w:sz w:val="14"/>
          <w:szCs w:val="14"/>
        </w:rPr>
        <w:t> </w:t>
      </w:r>
    </w:p>
    <w:p w:rsidR="00B037AB" w:rsidRPr="00B037AB" w:rsidRDefault="00B037AB" w:rsidP="00B037AB">
      <w:pPr>
        <w:widowControl/>
        <w:shd w:val="clear" w:color="auto" w:fill="FFFFFF"/>
        <w:wordWrap w:val="0"/>
        <w:spacing w:line="392" w:lineRule="atLeast"/>
        <w:ind w:left="311"/>
        <w:jc w:val="left"/>
        <w:rPr>
          <w:ins w:id="6" w:author="Unknown"/>
          <w:rFonts w:ascii="PingFangSC-Regular" w:eastAsia="微软雅黑" w:hAnsi="PingFangSC-Regular" w:cs="Arial" w:hint="eastAsia"/>
          <w:color w:val="9EACB6"/>
          <w:kern w:val="0"/>
          <w:position w:val="-2"/>
          <w:sz w:val="14"/>
          <w:szCs w:val="14"/>
        </w:rPr>
      </w:pPr>
      <w:ins w:id="7" w:author="Unknown">
        <w:r w:rsidRPr="00B037AB">
          <w:rPr>
            <w:rFonts w:ascii="PingFangSC-Regular" w:eastAsia="微软雅黑" w:hAnsi="PingFangSC-Regular" w:cs="Arial"/>
            <w:color w:val="9EACB6"/>
            <w:kern w:val="0"/>
            <w:position w:val="-2"/>
            <w:sz w:val="14"/>
            <w:szCs w:val="14"/>
          </w:rPr>
          <w:t>分享</w:t>
        </w:r>
      </w:ins>
    </w:p>
    <w:p w:rsidR="00B037AB" w:rsidRPr="00B037AB" w:rsidRDefault="00B037AB" w:rsidP="00B037AB">
      <w:pPr>
        <w:widowControl/>
        <w:shd w:val="clear" w:color="auto" w:fill="FFFFFF"/>
        <w:wordWrap w:val="0"/>
        <w:jc w:val="left"/>
        <w:rPr>
          <w:rFonts w:ascii="Arial" w:eastAsia="微软雅黑" w:hAnsi="Arial" w:cs="Arial"/>
          <w:color w:val="9EADB6"/>
          <w:kern w:val="0"/>
          <w:sz w:val="14"/>
          <w:szCs w:val="14"/>
        </w:rPr>
      </w:pPr>
      <w:r w:rsidRPr="00B037AB">
        <w:rPr>
          <w:rFonts w:ascii="Arial" w:eastAsia="微软雅黑" w:hAnsi="Arial" w:cs="Arial"/>
          <w:color w:val="9EADB6"/>
          <w:kern w:val="0"/>
          <w:sz w:val="14"/>
          <w:szCs w:val="14"/>
        </w:rPr>
        <w:t> </w:t>
      </w:r>
      <w:ins w:id="8" w:author="Unknown">
        <w:r w:rsidR="00CF487C" w:rsidRPr="00B037AB">
          <w:rPr>
            <w:rFonts w:ascii="Arial" w:eastAsia="微软雅黑" w:hAnsi="Arial" w:cs="Arial"/>
            <w:color w:val="333333"/>
            <w:kern w:val="0"/>
            <w:position w:val="-1"/>
            <w:sz w:val="14"/>
          </w:rPr>
          <w:fldChar w:fldCharType="begin"/>
        </w:r>
        <w:r w:rsidRPr="00B037AB">
          <w:rPr>
            <w:rFonts w:ascii="Arial" w:eastAsia="微软雅黑" w:hAnsi="Arial" w:cs="Arial"/>
            <w:color w:val="333333"/>
            <w:kern w:val="0"/>
            <w:position w:val="-1"/>
            <w:sz w:val="14"/>
          </w:rPr>
          <w:instrText xml:space="preserve"> HYPERLINK "javascript:void(0)" </w:instrText>
        </w:r>
        <w:r w:rsidR="00CF487C" w:rsidRPr="00B037AB">
          <w:rPr>
            <w:rFonts w:ascii="Arial" w:eastAsia="微软雅黑" w:hAnsi="Arial" w:cs="Arial"/>
            <w:color w:val="333333"/>
            <w:kern w:val="0"/>
            <w:position w:val="-1"/>
            <w:sz w:val="14"/>
          </w:rPr>
          <w:fldChar w:fldCharType="separate"/>
        </w:r>
        <w:r w:rsidRPr="00B037AB">
          <w:rPr>
            <w:rFonts w:ascii="PingFangSC-Regular" w:eastAsia="微软雅黑" w:hAnsi="PingFangSC-Regular" w:cs="Arial"/>
            <w:color w:val="9EACB6"/>
            <w:kern w:val="0"/>
            <w:position w:val="-1"/>
            <w:sz w:val="14"/>
            <w:u w:val="single"/>
          </w:rPr>
          <w:t>举报</w:t>
        </w:r>
        <w:r w:rsidR="00CF487C" w:rsidRPr="00B037AB">
          <w:rPr>
            <w:rFonts w:ascii="Arial" w:eastAsia="微软雅黑" w:hAnsi="Arial" w:cs="Arial"/>
            <w:color w:val="333333"/>
            <w:kern w:val="0"/>
            <w:position w:val="-1"/>
            <w:sz w:val="14"/>
          </w:rPr>
          <w:fldChar w:fldCharType="end"/>
        </w:r>
      </w:ins>
      <w:r w:rsidRPr="00B037AB">
        <w:rPr>
          <w:rFonts w:ascii="PingFangSC-Regular" w:eastAsia="微软雅黑" w:hAnsi="PingFangSC-Regular" w:cs="Arial"/>
          <w:color w:val="7A8F9A"/>
          <w:kern w:val="0"/>
          <w:sz w:val="16"/>
        </w:rPr>
        <w:t>收起</w:t>
      </w:r>
    </w:p>
    <w:p w:rsidR="00B037AB" w:rsidRPr="00B037AB" w:rsidRDefault="00B037AB" w:rsidP="00B037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</w:p>
    <w:p w:rsidR="00B037AB" w:rsidRPr="00B037AB" w:rsidRDefault="00B037AB" w:rsidP="00B037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B037AB">
        <w:rPr>
          <w:rFonts w:ascii="微软雅黑" w:eastAsia="微软雅黑" w:hAnsi="微软雅黑" w:cs="宋体" w:hint="eastAsia"/>
          <w:color w:val="333333"/>
          <w:kern w:val="0"/>
          <w:sz w:val="16"/>
        </w:rPr>
        <w:t>匿名用户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t> 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6"/>
          <w:szCs w:val="16"/>
        </w:rPr>
        <w:br/>
      </w:r>
      <w:r w:rsidRPr="00B037AB">
        <w:rPr>
          <w:rFonts w:ascii="微软雅黑" w:eastAsia="微软雅黑" w:hAnsi="微软雅黑" w:cs="宋体" w:hint="eastAsia"/>
          <w:color w:val="9EACB6"/>
          <w:kern w:val="0"/>
          <w:sz w:val="14"/>
        </w:rPr>
        <w:t>2016-12-16</w:t>
      </w:r>
    </w:p>
    <w:bookmarkEnd w:id="3"/>
    <w:p w:rsidR="00B037AB" w:rsidRPr="00B037AB" w:rsidRDefault="00B037AB" w:rsidP="00B037AB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加密数据只有客户端和服务器端才能得到明文，客户端到服务端的通信过程是安全的。</w:t>
      </w:r>
      <w:r w:rsidRPr="00B037A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可能有些读者会对此表示担忧了：这样的话密码不是会被本地恶意软件截获么?只能说的确存在这样的可能。不过在银行电商等安全防护程度较高的网站，除了https加密外，还有安全控件加密，用户必须下载安全控件后才能输入密码，以支付宝为例：通过下图可以发现就算在本地也无法查看账号信息。</w:t>
      </w:r>
    </w:p>
    <w:p w:rsidR="00816974" w:rsidRPr="00B037AB" w:rsidRDefault="00816974"/>
    <w:sectPr w:rsidR="00816974" w:rsidRPr="00B037A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3A0" w:rsidRDefault="006043A0" w:rsidP="00B037AB">
      <w:r>
        <w:separator/>
      </w:r>
    </w:p>
  </w:endnote>
  <w:endnote w:type="continuationSeparator" w:id="0">
    <w:p w:rsidR="006043A0" w:rsidRDefault="006043A0" w:rsidP="00B03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SC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SC-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3A0" w:rsidRDefault="006043A0" w:rsidP="00B037AB">
      <w:r>
        <w:separator/>
      </w:r>
    </w:p>
  </w:footnote>
  <w:footnote w:type="continuationSeparator" w:id="0">
    <w:p w:rsidR="006043A0" w:rsidRDefault="006043A0" w:rsidP="00B037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7AB"/>
    <w:rsid w:val="00326867"/>
    <w:rsid w:val="003C7C22"/>
    <w:rsid w:val="006043A0"/>
    <w:rsid w:val="00816974"/>
    <w:rsid w:val="00881708"/>
    <w:rsid w:val="00B037AB"/>
    <w:rsid w:val="00CF487C"/>
    <w:rsid w:val="00E81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7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7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7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7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037AB"/>
  </w:style>
  <w:style w:type="character" w:customStyle="1" w:styleId="iknow-icons">
    <w:name w:val="iknow-icons"/>
    <w:basedOn w:val="a0"/>
    <w:rsid w:val="00B037AB"/>
  </w:style>
  <w:style w:type="character" w:styleId="a5">
    <w:name w:val="Emphasis"/>
    <w:basedOn w:val="a0"/>
    <w:uiPriority w:val="20"/>
    <w:qFormat/>
    <w:rsid w:val="00B037AB"/>
    <w:rPr>
      <w:i/>
      <w:iCs/>
    </w:rPr>
  </w:style>
  <w:style w:type="character" w:styleId="a6">
    <w:name w:val="Hyperlink"/>
    <w:basedOn w:val="a0"/>
    <w:uiPriority w:val="99"/>
    <w:semiHidden/>
    <w:unhideWhenUsed/>
    <w:rsid w:val="00B037AB"/>
    <w:rPr>
      <w:color w:val="0000FF"/>
      <w:u w:val="single"/>
    </w:rPr>
  </w:style>
  <w:style w:type="character" w:customStyle="1" w:styleId="question-all-answers-title">
    <w:name w:val="question-all-answers-title"/>
    <w:basedOn w:val="a0"/>
    <w:rsid w:val="00B037AB"/>
  </w:style>
  <w:style w:type="character" w:customStyle="1" w:styleId="text-chain-title">
    <w:name w:val="text-chain-title"/>
    <w:basedOn w:val="a0"/>
    <w:rsid w:val="00B037AB"/>
  </w:style>
  <w:style w:type="character" w:customStyle="1" w:styleId="text-chain-content">
    <w:name w:val="text-chain-content"/>
    <w:basedOn w:val="a0"/>
    <w:rsid w:val="00B037AB"/>
  </w:style>
  <w:style w:type="character" w:customStyle="1" w:styleId="wgt-replyer-all-uname">
    <w:name w:val="wgt-replyer-all-uname"/>
    <w:basedOn w:val="a0"/>
    <w:rsid w:val="00B037AB"/>
  </w:style>
  <w:style w:type="character" w:customStyle="1" w:styleId="wgt-replyer-all-time">
    <w:name w:val="wgt-replyer-all-time"/>
    <w:basedOn w:val="a0"/>
    <w:rsid w:val="00B037AB"/>
  </w:style>
  <w:style w:type="character" w:customStyle="1" w:styleId="evaluate">
    <w:name w:val="evaluate"/>
    <w:basedOn w:val="a0"/>
    <w:rsid w:val="00B037AB"/>
  </w:style>
  <w:style w:type="character" w:customStyle="1" w:styleId="evaluate-bad">
    <w:name w:val="evaluate-bad"/>
    <w:basedOn w:val="a0"/>
    <w:rsid w:val="00B037AB"/>
  </w:style>
  <w:style w:type="character" w:customStyle="1" w:styleId="comment">
    <w:name w:val="comment"/>
    <w:basedOn w:val="a0"/>
    <w:rsid w:val="00B037AB"/>
  </w:style>
  <w:style w:type="character" w:customStyle="1" w:styleId="wgt-answers-hidebtn">
    <w:name w:val="wgt-answers-hidebtn"/>
    <w:basedOn w:val="a0"/>
    <w:rsid w:val="00B037AB"/>
  </w:style>
  <w:style w:type="paragraph" w:styleId="a7">
    <w:name w:val="Balloon Text"/>
    <w:basedOn w:val="a"/>
    <w:link w:val="Char1"/>
    <w:uiPriority w:val="99"/>
    <w:semiHidden/>
    <w:unhideWhenUsed/>
    <w:rsid w:val="00B037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37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32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720">
              <w:marLeft w:val="0"/>
              <w:marRight w:val="0"/>
              <w:marTop w:val="1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75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855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single" w:sz="4" w:space="0" w:color="9EACB6"/>
                <w:right w:val="none" w:sz="0" w:space="0" w:color="auto"/>
              </w:divBdr>
              <w:divsChild>
                <w:div w:id="17209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3387">
                      <w:marLeft w:val="0"/>
                      <w:marRight w:val="0"/>
                      <w:marTop w:val="0"/>
                      <w:marBottom w:val="12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5013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81802">
                              <w:marLeft w:val="0"/>
                              <w:marRight w:val="0"/>
                              <w:marTop w:val="115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2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DAE0E4"/>
                                        <w:left w:val="single" w:sz="4" w:space="0" w:color="DAE0E4"/>
                                        <w:bottom w:val="single" w:sz="4" w:space="0" w:color="DAE0E4"/>
                                        <w:right w:val="single" w:sz="4" w:space="0" w:color="DAE0E4"/>
                                      </w:divBdr>
                                    </w:div>
                                    <w:div w:id="209088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6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57">
                      <w:marLeft w:val="0"/>
                      <w:marRight w:val="0"/>
                      <w:marTop w:val="0"/>
                      <w:marBottom w:val="12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1332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idao.baidu.com/question/653747516622936565.html?entry=hottop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>思源企业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2018-12-21T06:18:00Z</dcterms:created>
  <dcterms:modified xsi:type="dcterms:W3CDTF">2018-12-21T06:19:00Z</dcterms:modified>
</cp:coreProperties>
</file>